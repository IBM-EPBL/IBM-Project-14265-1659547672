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2EAA49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D86A67">
              <w:rPr>
                <w:rFonts w:cstheme="minorHAnsi"/>
              </w:rPr>
              <w:t>4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886B0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86A67">
              <w:rPr>
                <w:rFonts w:cstheme="minorHAnsi"/>
              </w:rPr>
              <w:t>06107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35CD310" w:rsidR="000708AF" w:rsidRPr="00AB20AC" w:rsidRDefault="00D86A67" w:rsidP="000708AF">
            <w:pPr>
              <w:rPr>
                <w:rFonts w:cstheme="minorHAnsi"/>
              </w:rPr>
            </w:pPr>
            <w:r w:rsidRPr="00D86A67"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F7E790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D86A67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9AC78EB" w14:textId="651D09D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del w:id="0" w:author="Amarender Katkam" w:date="2022-10-14T01:26:00Z">
        <w:r>
          <w:rPr>
            <w:noProof/>
          </w:rPr>
          <w:drawing>
            <wp:inline distT="0" distB="0" distL="0" distR="0" wp14:anchorId="1F3357A3" wp14:editId="35BDFC8B">
              <wp:extent cx="5731510" cy="2564765"/>
              <wp:effectExtent l="0" t="0" r="2540" b="6985"/>
              <wp:docPr id="2" name="Picture 2" descr="Voice applications in clinical research powered by AI on AWS – Part 1:  Architecture and design considerations | AWS for Industri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Voice applications in clinical research powered by AI on AWS – Part 1:  Architecture and design considerations | AWS for Industries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60E99D4" w14:textId="5DBB0C8B" w:rsidR="00D86A67" w:rsidRDefault="00D86A67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BDD229C" wp14:editId="42B6BF08">
            <wp:extent cx="5191125" cy="34657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19" cy="34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E98" w14:textId="77777777" w:rsidR="00D86A67" w:rsidRDefault="00D86A67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6EA6232E" w:rsidR="000923A6" w:rsidRPr="00D86A67" w:rsidRDefault="000923A6" w:rsidP="00D86A67">
      <w:pPr>
        <w:jc w:val="center"/>
        <w:rPr>
          <w:rFonts w:cstheme="minorHAnsi"/>
          <w:b/>
          <w:bCs/>
          <w:i/>
          <w:iCs/>
        </w:rPr>
      </w:pPr>
      <w:r w:rsidRPr="00D86A67"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  <w:t>Figure 1: Architectur</w:t>
      </w:r>
      <w:r w:rsidR="00D86A67" w:rsidRPr="00D86A67"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  <w:t>e of medicine reminder system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86A6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Revision">
    <w:name w:val="Revision"/>
    <w:hidden/>
    <w:uiPriority w:val="99"/>
    <w:semiHidden/>
    <w:rsid w:val="00D86A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sharmila udhayakumar</cp:lastModifiedBy>
  <cp:revision>3</cp:revision>
  <dcterms:created xsi:type="dcterms:W3CDTF">2022-10-03T08:27:00Z</dcterms:created>
  <dcterms:modified xsi:type="dcterms:W3CDTF">2022-10-13T19:59:00Z</dcterms:modified>
</cp:coreProperties>
</file>